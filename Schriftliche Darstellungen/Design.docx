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C10FC" w14:textId="3D77F7F4" w:rsidR="00741B67" w:rsidDel="00981994" w:rsidRDefault="00D17156" w:rsidP="0080026F">
      <w:pPr>
        <w:pStyle w:val="berschrift2"/>
        <w:rPr>
          <w:del w:id="0" w:author="nils ulrich" w:date="2020-10-06T20:27:00Z"/>
          <w:lang w:val="de-DE"/>
        </w:rPr>
      </w:pPr>
      <w:del w:id="1" w:author="nils ulrich" w:date="2020-10-06T20:27:00Z">
        <w:r w:rsidRPr="00981994" w:rsidDel="00AD0754">
          <w:rPr>
            <w:lang w:val="de-DE"/>
          </w:rPr>
          <w:delText>T</w:delText>
        </w:r>
      </w:del>
      <w:ins w:id="2" w:author="nils ulrich" w:date="2020-10-06T20:30:00Z">
        <w:r w:rsidR="00981994">
          <w:rPr>
            <w:lang w:val="de-DE"/>
          </w:rPr>
          <w:t>Spieldesign</w:t>
        </w:r>
      </w:ins>
      <w:del w:id="3" w:author="nils ulrich" w:date="2020-10-06T20:27:00Z">
        <w:r w:rsidR="002D3CA1" w:rsidRPr="0080026F" w:rsidDel="00AD0754">
          <w:rPr>
            <w:lang w:val="de-DE"/>
            <w:rPrChange w:id="4" w:author="nils ulrich" w:date="2020-10-06T20:29:00Z">
              <w:rPr>
                <w:lang w:val="de-DE"/>
              </w:rPr>
            </w:rPrChange>
          </w:rPr>
          <w:delText>est</w:delText>
        </w:r>
      </w:del>
    </w:p>
    <w:p w14:paraId="3E7033A4" w14:textId="7179F8E9" w:rsidR="00981994" w:rsidRDefault="00981994" w:rsidP="00981994">
      <w:pPr>
        <w:rPr>
          <w:ins w:id="5" w:author="nils ulrich" w:date="2020-10-06T20:30:00Z"/>
          <w:lang w:val="de-DE"/>
        </w:rPr>
      </w:pPr>
    </w:p>
    <w:p w14:paraId="6F4EF6C8" w14:textId="77777777" w:rsidR="00981994" w:rsidRPr="00981994" w:rsidRDefault="00981994" w:rsidP="00981994">
      <w:pPr>
        <w:rPr>
          <w:ins w:id="6" w:author="nils ulrich" w:date="2020-10-06T20:30:00Z"/>
          <w:lang w:val="de-DE"/>
          <w:rPrChange w:id="7" w:author="nils ulrich" w:date="2020-10-06T20:30:00Z">
            <w:rPr>
              <w:ins w:id="8" w:author="nils ulrich" w:date="2020-10-06T20:30:00Z"/>
              <w:lang w:val="de-DE"/>
            </w:rPr>
          </w:rPrChange>
        </w:rPr>
        <w:pPrChange w:id="9" w:author="nils ulrich" w:date="2020-10-06T20:30:00Z">
          <w:pPr>
            <w:pStyle w:val="berschrift2"/>
          </w:pPr>
        </w:pPrChange>
      </w:pPr>
    </w:p>
    <w:p w14:paraId="6BC370DC" w14:textId="752C57C7" w:rsidR="000505F2" w:rsidRPr="002D3CA1" w:rsidRDefault="00981994" w:rsidP="0080026F">
      <w:pPr>
        <w:pStyle w:val="berschrift2"/>
        <w:rPr>
          <w:lang w:val="de-DE"/>
        </w:rPr>
        <w:pPrChange w:id="10" w:author="nils ulrich" w:date="2020-10-06T20:29:00Z">
          <w:pPr/>
        </w:pPrChange>
      </w:pPr>
      <w:ins w:id="11" w:author="nils ulrich" w:date="2020-10-06T20:30:00Z">
        <w:r>
          <w:rPr>
            <w:noProof/>
          </w:rPr>
          <w:drawing>
            <wp:inline distT="0" distB="0" distL="0" distR="0" wp14:anchorId="4130609C" wp14:editId="3B8D28DC">
              <wp:extent cx="5760720" cy="3527425"/>
              <wp:effectExtent l="0" t="0" r="0" b="0"/>
              <wp:docPr id="1" name="Grafi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3527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12" w:author="nils ulrich" w:date="2020-10-06T20:24:00Z">
        <w:r w:rsidR="00D17156" w:rsidDel="00C26D03">
          <w:rPr>
            <w:lang w:val="de-DE"/>
          </w:rPr>
          <w:delText>Änderun</w:delText>
        </w:r>
      </w:del>
      <w:del w:id="13" w:author="nils ulrich" w:date="2020-10-06T20:23:00Z">
        <w:r w:rsidR="00D17156" w:rsidDel="0017684F">
          <w:rPr>
            <w:lang w:val="de-DE"/>
          </w:rPr>
          <w:delText>g</w:delText>
        </w:r>
      </w:del>
    </w:p>
    <w:sectPr w:rsidR="000505F2" w:rsidRPr="002D3CA1" w:rsidSect="004E34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ls ulrich">
    <w15:presenceInfo w15:providerId="Windows Live" w15:userId="ff6e3e55bb02b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A1"/>
    <w:rsid w:val="000505F2"/>
    <w:rsid w:val="0017684F"/>
    <w:rsid w:val="002D3CA1"/>
    <w:rsid w:val="004E345C"/>
    <w:rsid w:val="00741B67"/>
    <w:rsid w:val="0080026F"/>
    <w:rsid w:val="00981994"/>
    <w:rsid w:val="00AD0754"/>
    <w:rsid w:val="00C26D03"/>
    <w:rsid w:val="00D1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D6F1"/>
  <w15:chartTrackingRefBased/>
  <w15:docId w15:val="{0D1B3CE9-F507-46F5-9862-DC1EF216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0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002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1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1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ulrich</dc:creator>
  <cp:keywords/>
  <dc:description/>
  <cp:lastModifiedBy>nils ulrich</cp:lastModifiedBy>
  <cp:revision>8</cp:revision>
  <dcterms:created xsi:type="dcterms:W3CDTF">2020-09-06T17:52:00Z</dcterms:created>
  <dcterms:modified xsi:type="dcterms:W3CDTF">2020-10-06T18:30:00Z</dcterms:modified>
</cp:coreProperties>
</file>